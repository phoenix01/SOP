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39A72" w14:textId="77777777" w:rsidR="002D67D9" w:rsidRDefault="002D67D9" w:rsidP="008B2C81"/>
    <w:p w14:paraId="78344A36" w14:textId="77777777" w:rsidR="002D67D9" w:rsidRDefault="002D67D9" w:rsidP="008B2C81"/>
    <w:p w14:paraId="63786495" w14:textId="077D3B83" w:rsidR="008B2C81" w:rsidRDefault="0088359B" w:rsidP="008B2C81">
      <w:r>
        <w:t>I am</w:t>
      </w:r>
      <w:r w:rsidR="008B2C81">
        <w:t xml:space="preserve"> </w:t>
      </w:r>
      <w:r>
        <w:t xml:space="preserve">interested in </w:t>
      </w:r>
      <w:r w:rsidR="008B2C81">
        <w:t xml:space="preserve">the PhD program to prepare myself for a career in research and development in space systems engineering. My motivation for the doctoral studies </w:t>
      </w:r>
      <w:r w:rsidR="00A9548E">
        <w:t>stems</w:t>
      </w:r>
      <w:r w:rsidR="008B2C81">
        <w:t xml:space="preserve"> from</w:t>
      </w:r>
      <w:r>
        <w:t xml:space="preserve"> my volunteering experience</w:t>
      </w:r>
      <w:r w:rsidR="00A9548E" w:rsidRPr="0088359B">
        <w:rPr>
          <w:color w:val="FF0000"/>
        </w:rPr>
        <w:t xml:space="preserve"> </w:t>
      </w:r>
      <w:r>
        <w:t>with the</w:t>
      </w:r>
      <w:r w:rsidR="00A9548E">
        <w:t xml:space="preserve"> MOXIE (Mars Oxygen ISRU Experiment</w:t>
      </w:r>
      <w:r w:rsidR="00907A6B">
        <w:t xml:space="preserve">, a Mars 2020 payload) </w:t>
      </w:r>
      <w:r w:rsidR="0039365F">
        <w:t>as a Technical Staff</w:t>
      </w:r>
      <w:r w:rsidR="008B2C81">
        <w:t xml:space="preserve">. </w:t>
      </w:r>
      <w:r>
        <w:t xml:space="preserve">My focus is to establish credibility and gain in-depth knowledge of </w:t>
      </w:r>
      <w:r w:rsidR="002D67D9">
        <w:t>space craft dynamics and control</w:t>
      </w:r>
      <w:r>
        <w:t>s</w:t>
      </w:r>
      <w:r w:rsidR="002D67D9">
        <w:t xml:space="preserve"> and s</w:t>
      </w:r>
      <w:r>
        <w:t xml:space="preserve">oftware-autonomy </w:t>
      </w:r>
      <w:r w:rsidR="0043667C">
        <w:t>with</w:t>
      </w:r>
      <w:r w:rsidR="002D67D9">
        <w:t xml:space="preserve"> general understanding of </w:t>
      </w:r>
      <w:r>
        <w:t xml:space="preserve">space systems logistics. </w:t>
      </w:r>
      <w:r w:rsidR="008B2C81">
        <w:t xml:space="preserve">I am confident that </w:t>
      </w:r>
      <w:r>
        <w:t xml:space="preserve">I will </w:t>
      </w:r>
      <w:r w:rsidRPr="00907A6B">
        <w:rPr>
          <w:color w:val="FF0000"/>
        </w:rPr>
        <w:t xml:space="preserve">meet expectations </w:t>
      </w:r>
      <w:r>
        <w:t xml:space="preserve">for the core requirements of PhD </w:t>
      </w:r>
      <w:r w:rsidR="003356D6">
        <w:t xml:space="preserve">program </w:t>
      </w:r>
      <w:r w:rsidR="008B2C81">
        <w:t>from my</w:t>
      </w:r>
      <w:r>
        <w:t xml:space="preserve"> </w:t>
      </w:r>
      <w:r w:rsidR="008B2C81">
        <w:t xml:space="preserve">interdisciplinary skills in software and AI research. </w:t>
      </w:r>
    </w:p>
    <w:p w14:paraId="2C3FBEA8" w14:textId="6F09C676" w:rsidR="005145F3" w:rsidRDefault="005145F3" w:rsidP="007163E7"/>
    <w:p w14:paraId="76989BAA" w14:textId="416C8064" w:rsidR="00CE72DD" w:rsidRDefault="0039365F" w:rsidP="007163E7">
      <w:r>
        <w:t xml:space="preserve">My contribution to the space science community </w:t>
      </w:r>
      <w:r w:rsidR="00907A6B">
        <w:t>always</w:t>
      </w:r>
      <w:r>
        <w:t xml:space="preserve"> </w:t>
      </w:r>
      <w:r w:rsidR="00907A6B">
        <w:t>gives</w:t>
      </w:r>
      <w:r>
        <w:t xml:space="preserve"> me a sense of accomplishment.</w:t>
      </w:r>
      <w:r w:rsidR="00A9548E">
        <w:t xml:space="preserve"> </w:t>
      </w:r>
      <w:r>
        <w:t>One of my favorite volunteering roles is the Solar System Ambassador (SSA) position with NASA-JPL. SSA is a program to share the latest science and discoveries of NASA missions</w:t>
      </w:r>
      <w:r w:rsidR="00907A6B">
        <w:t xml:space="preserve"> with public</w:t>
      </w:r>
      <w:r>
        <w:t xml:space="preserve">. </w:t>
      </w:r>
      <w:r w:rsidR="00A9548E">
        <w:t xml:space="preserve">I </w:t>
      </w:r>
      <w:r w:rsidR="00907A6B">
        <w:t xml:space="preserve">have </w:t>
      </w:r>
      <w:r>
        <w:t>deliver</w:t>
      </w:r>
      <w:r w:rsidR="00907A6B">
        <w:t>ed</w:t>
      </w:r>
      <w:r>
        <w:t xml:space="preserve"> space science talks</w:t>
      </w:r>
      <w:r w:rsidR="00907A6B">
        <w:t xml:space="preserve">, </w:t>
      </w:r>
      <w:r>
        <w:t>such as</w:t>
      </w:r>
      <w:r w:rsidR="003356D6">
        <w:t xml:space="preserve"> </w:t>
      </w:r>
      <w:r>
        <w:t>Cassini Huygens, Juno, and Mars Exploration</w:t>
      </w:r>
      <w:r w:rsidR="00907A6B">
        <w:t xml:space="preserve"> </w:t>
      </w:r>
      <w:r w:rsidR="00A9548E">
        <w:t xml:space="preserve">to </w:t>
      </w:r>
      <w:r>
        <w:t>promote STEM education</w:t>
      </w:r>
      <w:r w:rsidR="003356D6">
        <w:t xml:space="preserve">. </w:t>
      </w:r>
      <w:r>
        <w:t xml:space="preserve">I also volunteered for the Blue Marble Space Institute of Science </w:t>
      </w:r>
      <w:r w:rsidR="003356D6">
        <w:t>for</w:t>
      </w:r>
      <w:r>
        <w:t xml:space="preserve"> </w:t>
      </w:r>
      <w:r w:rsidR="00681F7F">
        <w:t xml:space="preserve">a research project </w:t>
      </w:r>
      <w:r w:rsidR="003356D6">
        <w:t xml:space="preserve">focusing </w:t>
      </w:r>
      <w:r w:rsidR="00681F7F">
        <w:t xml:space="preserve">on </w:t>
      </w:r>
      <w:r w:rsidR="0043667C">
        <w:t>‘</w:t>
      </w:r>
      <w:r>
        <w:t xml:space="preserve">modeling radiations and </w:t>
      </w:r>
      <w:r w:rsidR="003356D6">
        <w:t>its</w:t>
      </w:r>
      <w:r>
        <w:t xml:space="preserve"> effects on astronaut </w:t>
      </w:r>
      <w:r w:rsidR="0043667C">
        <w:t xml:space="preserve">health’ </w:t>
      </w:r>
      <w:proofErr w:type="gramStart"/>
      <w:r w:rsidR="0043667C">
        <w:t>and  ‘</w:t>
      </w:r>
      <w:proofErr w:type="gramEnd"/>
      <w:r w:rsidR="0043667C">
        <w:t>analyzing</w:t>
      </w:r>
      <w:r w:rsidR="0043667C" w:rsidRPr="0043667C">
        <w:rPr>
          <w:bCs/>
        </w:rPr>
        <w:t xml:space="preserve"> </w:t>
      </w:r>
      <w:r w:rsidR="0043667C">
        <w:rPr>
          <w:bCs/>
        </w:rPr>
        <w:t>h</w:t>
      </w:r>
      <w:r w:rsidR="0043667C" w:rsidRPr="0043667C">
        <w:rPr>
          <w:bCs/>
        </w:rPr>
        <w:t xml:space="preserve">igh </w:t>
      </w:r>
      <w:r w:rsidR="0043667C">
        <w:rPr>
          <w:bCs/>
        </w:rPr>
        <w:t>r</w:t>
      </w:r>
      <w:r w:rsidR="0043667C" w:rsidRPr="0043667C">
        <w:rPr>
          <w:bCs/>
        </w:rPr>
        <w:t xml:space="preserve">esolution </w:t>
      </w:r>
      <w:r w:rsidR="0043667C">
        <w:rPr>
          <w:bCs/>
        </w:rPr>
        <w:t>m</w:t>
      </w:r>
      <w:r w:rsidR="0043667C" w:rsidRPr="0043667C">
        <w:rPr>
          <w:bCs/>
        </w:rPr>
        <w:t xml:space="preserve">ass </w:t>
      </w:r>
      <w:r w:rsidR="0043667C">
        <w:rPr>
          <w:bCs/>
        </w:rPr>
        <w:t>s</w:t>
      </w:r>
      <w:r w:rsidR="0043667C" w:rsidRPr="0043667C">
        <w:rPr>
          <w:bCs/>
        </w:rPr>
        <w:t>pectra of Primitive Solar System Organics</w:t>
      </w:r>
      <w:r w:rsidR="0043667C">
        <w:rPr>
          <w:bCs/>
        </w:rPr>
        <w:t xml:space="preserve"> [4]’.</w:t>
      </w:r>
      <w:r>
        <w:t xml:space="preserve"> </w:t>
      </w:r>
      <w:r w:rsidR="00907A6B">
        <w:t xml:space="preserve">I </w:t>
      </w:r>
      <w:r w:rsidR="0043667C">
        <w:t xml:space="preserve">these projects </w:t>
      </w:r>
      <w:r w:rsidR="00907A6B">
        <w:t xml:space="preserve">developed programs for </w:t>
      </w:r>
      <w:r w:rsidR="0043667C">
        <w:t>data modeling using</w:t>
      </w:r>
      <w:r w:rsidR="00907A6B">
        <w:t xml:space="preserve"> Python</w:t>
      </w:r>
      <w:r w:rsidR="0043667C">
        <w:t xml:space="preserve"> and </w:t>
      </w:r>
      <w:r w:rsidR="00907A6B">
        <w:t>Geant4 and data analysis using ROOT.</w:t>
      </w:r>
    </w:p>
    <w:p w14:paraId="3FC4FF28" w14:textId="037D77A1" w:rsidR="00E62293" w:rsidRDefault="00E62293" w:rsidP="007163E7"/>
    <w:p w14:paraId="19D1CCE2" w14:textId="3654BFCC" w:rsidR="009622BA" w:rsidRDefault="003356D6" w:rsidP="007163E7">
      <w:r>
        <w:t xml:space="preserve">My interest in the Mars Exploration program dates back to my years in high school, when I first learned about the Spirit and Opportunity rovers. To gain insight on missions I actively participate in space science conferences. </w:t>
      </w:r>
      <w:r w:rsidR="00A61454">
        <w:t xml:space="preserve">I </w:t>
      </w:r>
      <w:r>
        <w:t>got to know</w:t>
      </w:r>
      <w:r w:rsidR="000D0183">
        <w:t xml:space="preserve"> about </w:t>
      </w:r>
      <w:r w:rsidR="00A61454">
        <w:t>MOXIE</w:t>
      </w:r>
      <w:r>
        <w:t xml:space="preserve"> from</w:t>
      </w:r>
      <w:r w:rsidR="00610300">
        <w:t xml:space="preserve"> Dr</w:t>
      </w:r>
      <w:r>
        <w:t xml:space="preserve">. </w:t>
      </w:r>
      <w:r w:rsidR="00610300">
        <w:t>Hecht</w:t>
      </w:r>
      <w:r>
        <w:t xml:space="preserve">’s talk </w:t>
      </w:r>
      <w:r w:rsidR="00610300">
        <w:t xml:space="preserve">at </w:t>
      </w:r>
      <w:r w:rsidR="00A61454">
        <w:t xml:space="preserve">the </w:t>
      </w:r>
      <w:r w:rsidR="00610300">
        <w:t>Mars Society’s convention</w:t>
      </w:r>
      <w:r w:rsidR="00B1531C">
        <w:t xml:space="preserve"> </w:t>
      </w:r>
      <w:r w:rsidR="001F069B">
        <w:t>in 2015</w:t>
      </w:r>
      <w:r w:rsidR="00610300">
        <w:t xml:space="preserve">. </w:t>
      </w:r>
      <w:r>
        <w:t xml:space="preserve">MOXIE’s concept of </w:t>
      </w:r>
      <w:r w:rsidR="00907A6B">
        <w:t xml:space="preserve">In-Situ Resource Utilization (ISRU) of Martian carbon-dioxide and </w:t>
      </w:r>
      <w:r>
        <w:t>generating oxygen from</w:t>
      </w:r>
      <w:r w:rsidR="00907A6B">
        <w:t xml:space="preserve"> it</w:t>
      </w:r>
      <w:r>
        <w:t xml:space="preserve"> </w:t>
      </w:r>
      <w:r w:rsidR="00610300">
        <w:t xml:space="preserve">intrigued </w:t>
      </w:r>
      <w:r>
        <w:t>me</w:t>
      </w:r>
      <w:r w:rsidR="00501DF4">
        <w:t>.</w:t>
      </w:r>
      <w:r>
        <w:t xml:space="preserve"> I was curious to learn more about MOXIE and I got in touch with Dr. Hecht to express my interest in volunteering. I was fortunate enough to receive this opportunity. </w:t>
      </w:r>
      <w:r w:rsidR="000D0183">
        <w:t xml:space="preserve">I contributed </w:t>
      </w:r>
      <w:r w:rsidR="00E74B15">
        <w:t xml:space="preserve">in the development of </w:t>
      </w:r>
      <w:r>
        <w:t xml:space="preserve">a MATLAB based GUI to automate the MOXIE’s flight dynamic model. The </w:t>
      </w:r>
      <w:r w:rsidR="000B5BA5">
        <w:t>GUI</w:t>
      </w:r>
      <w:r>
        <w:t xml:space="preserve"> encapsulated the complexities of the dynamic model and </w:t>
      </w:r>
      <w:r w:rsidR="009622BA">
        <w:t xml:space="preserve">automated existing </w:t>
      </w:r>
      <w:r w:rsidR="009B0ED5">
        <w:t>model running and data analysis workflows.</w:t>
      </w:r>
      <w:r>
        <w:t xml:space="preserve"> This GUI is featured in a recently published paper presented in the IAC conference [1]. </w:t>
      </w:r>
      <w:r w:rsidRPr="00907A6B">
        <w:rPr>
          <w:color w:val="FF0000"/>
        </w:rPr>
        <w:t>I also worked on the development of fault detection system for MOXIE’s dynamic model. The fault detection system enabled MOXIE’s dynamic model to respond to faults caused from any anomalies in</w:t>
      </w:r>
      <w:r w:rsidR="00907A6B" w:rsidRPr="00907A6B">
        <w:rPr>
          <w:color w:val="FF0000"/>
        </w:rPr>
        <w:t xml:space="preserve"> it</w:t>
      </w:r>
      <w:r>
        <w:t xml:space="preserve">. The </w:t>
      </w:r>
      <w:r w:rsidR="00907A6B">
        <w:t xml:space="preserve">new </w:t>
      </w:r>
      <w:r>
        <w:t xml:space="preserve">system was helpful </w:t>
      </w:r>
      <w:r w:rsidR="00907A6B">
        <w:t>to</w:t>
      </w:r>
      <w:r>
        <w:t xml:space="preserve"> simulat</w:t>
      </w:r>
      <w:r w:rsidR="00907A6B">
        <w:t>e</w:t>
      </w:r>
      <w:r>
        <w:t xml:space="preserve"> the </w:t>
      </w:r>
      <w:r w:rsidR="00907A6B">
        <w:t xml:space="preserve">potential </w:t>
      </w:r>
      <w:r>
        <w:t>faults in MOXIE on Mars</w:t>
      </w:r>
      <w:r w:rsidR="00907A6B">
        <w:t xml:space="preserve">. </w:t>
      </w:r>
      <w:r w:rsidR="000B5BA5">
        <w:t xml:space="preserve">My </w:t>
      </w:r>
      <w:r>
        <w:t>work</w:t>
      </w:r>
      <w:r w:rsidR="00A61454">
        <w:t xml:space="preserve"> was appreciated by the peer science team members</w:t>
      </w:r>
      <w:r w:rsidR="000B5BA5">
        <w:t xml:space="preserve"> and </w:t>
      </w:r>
      <w:r w:rsidR="009622BA">
        <w:t xml:space="preserve">I was </w:t>
      </w:r>
      <w:r w:rsidR="00A61454">
        <w:t xml:space="preserve">included </w:t>
      </w:r>
      <w:r w:rsidR="009622BA">
        <w:t xml:space="preserve">in the </w:t>
      </w:r>
      <w:r w:rsidR="00A61454">
        <w:t xml:space="preserve">official </w:t>
      </w:r>
      <w:r w:rsidR="009622BA">
        <w:t xml:space="preserve">Mars 2020 Science Team </w:t>
      </w:r>
      <w:r w:rsidR="00A61454">
        <w:t>as a Technical Staff</w:t>
      </w:r>
      <w:r w:rsidR="000B5BA5">
        <w:t xml:space="preserve">. I </w:t>
      </w:r>
      <w:r w:rsidR="00A61454">
        <w:t xml:space="preserve">also received </w:t>
      </w:r>
      <w:r w:rsidR="007A124E">
        <w:t xml:space="preserve">the </w:t>
      </w:r>
      <w:r w:rsidR="00A61454">
        <w:t xml:space="preserve">inventor status on </w:t>
      </w:r>
      <w:r w:rsidR="00A611D2">
        <w:t xml:space="preserve">the </w:t>
      </w:r>
      <w:r w:rsidR="00D72BDD">
        <w:t xml:space="preserve">NASA’s </w:t>
      </w:r>
      <w:r w:rsidR="00A61454">
        <w:t>New Technology Report through JPL for software creation</w:t>
      </w:r>
      <w:r w:rsidR="009622BA">
        <w:t xml:space="preserve">. This project </w:t>
      </w:r>
      <w:r w:rsidR="000916A0">
        <w:t xml:space="preserve">has been a wonderful </w:t>
      </w:r>
      <w:r w:rsidR="009622BA">
        <w:t xml:space="preserve">learning </w:t>
      </w:r>
      <w:r w:rsidR="00D72BDD">
        <w:t xml:space="preserve">experience </w:t>
      </w:r>
      <w:r w:rsidR="007A124E">
        <w:t>where I</w:t>
      </w:r>
      <w:r w:rsidR="009622BA">
        <w:t xml:space="preserve"> work</w:t>
      </w:r>
      <w:r w:rsidR="007A124E">
        <w:t>ed</w:t>
      </w:r>
      <w:r w:rsidR="009622BA">
        <w:t xml:space="preserve"> on a space system project in a development team</w:t>
      </w:r>
      <w:r>
        <w:t xml:space="preserve">. </w:t>
      </w:r>
      <w:r w:rsidR="001F069B">
        <w:t xml:space="preserve"> </w:t>
      </w:r>
    </w:p>
    <w:p w14:paraId="2FC69B84" w14:textId="77777777" w:rsidR="00484F82" w:rsidRDefault="00484F82" w:rsidP="007163E7"/>
    <w:p w14:paraId="1EDF0155" w14:textId="72CC2370" w:rsidR="00376B94" w:rsidRDefault="00907A6B" w:rsidP="007163E7">
      <w:r>
        <w:t>I am currently working full time as Graphics Quality Engineer with the MathWorks</w:t>
      </w:r>
      <w:r w:rsidR="00D57F63">
        <w:t xml:space="preserve">. </w:t>
      </w:r>
      <w:r w:rsidR="00376B94">
        <w:t xml:space="preserve">I have worked on more than 30 high impact </w:t>
      </w:r>
      <w:r>
        <w:t xml:space="preserve">user facing </w:t>
      </w:r>
      <w:r w:rsidR="00376B94">
        <w:t>projects in the MATLAB</w:t>
      </w:r>
      <w:r>
        <w:t xml:space="preserve">, such as, plots and animations for data visualization in 2D and 3D coordinates, graphics performance, printing and exporting graphics, and activation functions for deep learning. </w:t>
      </w:r>
      <w:r w:rsidR="00376B94">
        <w:t xml:space="preserve">I developed tests and tools to ensure high quality </w:t>
      </w:r>
      <w:r w:rsidR="007A124E">
        <w:t xml:space="preserve">and </w:t>
      </w:r>
      <w:r>
        <w:t xml:space="preserve">high </w:t>
      </w:r>
      <w:r w:rsidR="007A124E">
        <w:t>performance of the</w:t>
      </w:r>
      <w:r w:rsidR="00376B94">
        <w:t xml:space="preserve"> graphics system. </w:t>
      </w:r>
      <w:r w:rsidR="002F3383">
        <w:t xml:space="preserve">In one of the projects, I collected data and drew inferences, which </w:t>
      </w:r>
      <w:r w:rsidR="007A124E">
        <w:t xml:space="preserve">were </w:t>
      </w:r>
      <w:r w:rsidR="002F3383">
        <w:t>then used for project prioritization and design decision</w:t>
      </w:r>
      <w:r>
        <w:t xml:space="preserve"> making</w:t>
      </w:r>
      <w:r w:rsidR="002F3383">
        <w:t xml:space="preserve">.  </w:t>
      </w:r>
      <w:r w:rsidR="007A124E">
        <w:t>While fulfilling the responsibilities of this position,</w:t>
      </w:r>
      <w:r w:rsidR="00376B94">
        <w:t xml:space="preserve"> I </w:t>
      </w:r>
      <w:r w:rsidR="002F3383">
        <w:t>honed</w:t>
      </w:r>
      <w:r w:rsidR="003259F6">
        <w:t xml:space="preserve"> my</w:t>
      </w:r>
      <w:r w:rsidR="00376B94">
        <w:t xml:space="preserve"> problem </w:t>
      </w:r>
      <w:r w:rsidR="003259F6">
        <w:t>analysis</w:t>
      </w:r>
      <w:r w:rsidR="002F3383">
        <w:t xml:space="preserve">, </w:t>
      </w:r>
      <w:r w:rsidR="00376B94">
        <w:t>cr</w:t>
      </w:r>
      <w:r w:rsidR="003259F6">
        <w:t>itical thinking</w:t>
      </w:r>
      <w:r w:rsidR="002F3383">
        <w:t>, effective communication</w:t>
      </w:r>
      <w:r>
        <w:t>, and team coloration</w:t>
      </w:r>
      <w:r w:rsidR="002F3383">
        <w:t xml:space="preserve"> skill</w:t>
      </w:r>
      <w:r w:rsidR="001F069B">
        <w:t>s</w:t>
      </w:r>
      <w:r w:rsidR="003259F6">
        <w:t xml:space="preserve">. </w:t>
      </w:r>
      <w:r>
        <w:t xml:space="preserve">I am also </w:t>
      </w:r>
      <w:r w:rsidR="00E83F5C">
        <w:t>co-authoring a book on MATLAB programming targeted for medical data analysis</w:t>
      </w:r>
      <w:r>
        <w:t xml:space="preserve">. </w:t>
      </w:r>
      <w:r w:rsidR="00E83F5C">
        <w:t xml:space="preserve"> </w:t>
      </w:r>
    </w:p>
    <w:p w14:paraId="6E9B42C2" w14:textId="77777777" w:rsidR="00892014" w:rsidRDefault="00892014" w:rsidP="007163E7"/>
    <w:p w14:paraId="467C6D30" w14:textId="77777777" w:rsidR="002D67D9" w:rsidRDefault="002D67D9" w:rsidP="00907A6B"/>
    <w:p w14:paraId="7428D292" w14:textId="77777777" w:rsidR="002D67D9" w:rsidRDefault="002D67D9" w:rsidP="00907A6B"/>
    <w:p w14:paraId="5A6028C5" w14:textId="50A2C48D" w:rsidR="002D67D9" w:rsidRDefault="00907A6B" w:rsidP="002D67D9">
      <w:r>
        <w:t xml:space="preserve">I acquired </w:t>
      </w:r>
      <w:r w:rsidR="007E47E5">
        <w:t>AI research</w:t>
      </w:r>
      <w:r w:rsidR="000B5BA5">
        <w:t xml:space="preserve"> experience </w:t>
      </w:r>
      <w:r>
        <w:t xml:space="preserve">with </w:t>
      </w:r>
      <w:r w:rsidR="007E47E5">
        <w:t xml:space="preserve">my </w:t>
      </w:r>
      <w:r>
        <w:t>m</w:t>
      </w:r>
      <w:r w:rsidR="004100D4">
        <w:t>aster</w:t>
      </w:r>
      <w:r>
        <w:t xml:space="preserve">’s degree. </w:t>
      </w:r>
      <w:r w:rsidR="00083D2F">
        <w:t>My master</w:t>
      </w:r>
      <w:r>
        <w:t>’</w:t>
      </w:r>
      <w:r w:rsidR="00083D2F">
        <w:t xml:space="preserve">s </w:t>
      </w:r>
      <w:r>
        <w:t>thesis ‘</w:t>
      </w:r>
      <w:r w:rsidRPr="00907A6B">
        <w:t>Hyperspectral Unmixing and Band Weigh</w:t>
      </w:r>
      <w:r>
        <w:t>t</w:t>
      </w:r>
      <w:r w:rsidRPr="00907A6B">
        <w:t xml:space="preserve">ing for Multiple Endmember </w:t>
      </w:r>
      <w:r>
        <w:t>S</w:t>
      </w:r>
      <w:r w:rsidRPr="00907A6B">
        <w:t>ets</w:t>
      </w:r>
      <w:r>
        <w:t>’</w:t>
      </w:r>
      <w:r w:rsidRPr="00907A6B">
        <w:t> </w:t>
      </w:r>
      <w:r>
        <w:t xml:space="preserve">focused on solving problems of Hyperspectral Imaging (HSI) using machine learning techniques. HSI is one of the widely used spectral imaging techniques for image analysis. </w:t>
      </w:r>
      <w:r w:rsidR="00A346A4">
        <w:t>HSI</w:t>
      </w:r>
      <w:r>
        <w:t xml:space="preserve"> consists of </w:t>
      </w:r>
      <w:r w:rsidR="00A346A4">
        <w:t xml:space="preserve">spectral unmixing </w:t>
      </w:r>
      <w:r>
        <w:t xml:space="preserve">and dimensionality reduction of the hyperspectral data. Many hyperspectral scenes consist of multiple sets of </w:t>
      </w:r>
      <w:r w:rsidR="00A346A4">
        <w:t>materials;</w:t>
      </w:r>
      <w:r>
        <w:t xml:space="preserve"> however, majority of methods</w:t>
      </w:r>
      <w:r w:rsidR="00A346A4">
        <w:t xml:space="preserve"> are designed for unmixing single set of materials</w:t>
      </w:r>
      <w:r>
        <w:t xml:space="preserve">. I developed unique algorithms </w:t>
      </w:r>
      <w:r w:rsidR="00A346A4">
        <w:t xml:space="preserve">for </w:t>
      </w:r>
      <w:r>
        <w:t xml:space="preserve">unmixing for multiple sets of materials </w:t>
      </w:r>
      <w:r w:rsidR="00A346A4">
        <w:t xml:space="preserve">and proposed new method to combine unmixing with dimensionality </w:t>
      </w:r>
      <w:proofErr w:type="gramStart"/>
      <w:r w:rsidR="002D67D9">
        <w:t>reduction[</w:t>
      </w:r>
      <w:proofErr w:type="gramEnd"/>
      <w:r w:rsidR="002D67D9">
        <w:t>2][3]</w:t>
      </w:r>
      <w:r w:rsidR="00A346A4">
        <w:t xml:space="preserve">n. </w:t>
      </w:r>
      <w:r w:rsidR="00A346A4" w:rsidRPr="00A346A4">
        <w:t xml:space="preserve">Based on the experimental results, </w:t>
      </w:r>
      <w:r w:rsidR="00A346A4">
        <w:t xml:space="preserve">the new method was </w:t>
      </w:r>
      <w:r w:rsidR="00A346A4" w:rsidRPr="00A346A4">
        <w:t xml:space="preserve">proved to be more efficient </w:t>
      </w:r>
      <w:r w:rsidR="00A346A4">
        <w:t>as c</w:t>
      </w:r>
      <w:r w:rsidR="00A346A4" w:rsidRPr="00A346A4">
        <w:t>ompared to the existing algorithm</w:t>
      </w:r>
      <w:r w:rsidR="00A346A4">
        <w:t xml:space="preserve">s. </w:t>
      </w:r>
      <w:r w:rsidR="002D67D9">
        <w:t xml:space="preserve">Through the </w:t>
      </w:r>
      <w:r w:rsidR="002D67D9">
        <w:t>master's program</w:t>
      </w:r>
      <w:r w:rsidR="002D67D9">
        <w:t xml:space="preserve"> I have</w:t>
      </w:r>
      <w:r w:rsidR="002D67D9">
        <w:t xml:space="preserve"> developed good research culture and practice. I frequently presented my research progress, and others work in my area in our weekly seminars.</w:t>
      </w:r>
      <w:r w:rsidR="002D67D9">
        <w:t xml:space="preserve"> </w:t>
      </w:r>
      <w:r w:rsidR="002D67D9">
        <w:t xml:space="preserve">I took </w:t>
      </w:r>
      <w:r w:rsidR="002D67D9">
        <w:t xml:space="preserve">a </w:t>
      </w:r>
      <w:r w:rsidR="002D67D9">
        <w:t xml:space="preserve">small time out of my busy schedule and served </w:t>
      </w:r>
      <w:r w:rsidR="002D67D9">
        <w:t xml:space="preserve">as General Secretary of Cultural Association of India. In a team we organized cultural and social events to spread diversity in the campus. </w:t>
      </w:r>
    </w:p>
    <w:p w14:paraId="10DCE924" w14:textId="77777777" w:rsidR="00A346A4" w:rsidRDefault="00A346A4" w:rsidP="00A346A4"/>
    <w:p w14:paraId="3CBC48A6" w14:textId="71A1FE6B" w:rsidR="00A9548E" w:rsidRDefault="00A346A4" w:rsidP="007163E7">
      <w:r>
        <w:t xml:space="preserve">I understand that leaving my current job at MathWorks with financial stability and going back to school is a tough decision. I work hard to produce results against all the odds and have been successful in juggling multiple tasks with my fulltime job. However, it will be exciting to be able to work towards my goal of doing research in space science on a fulltime basis through the PhD program. </w:t>
      </w:r>
    </w:p>
    <w:p w14:paraId="7A9614A7" w14:textId="77777777" w:rsidR="00A9548E" w:rsidRDefault="00A9548E" w:rsidP="007163E7"/>
    <w:p w14:paraId="2F4F30A2" w14:textId="0FCF53C4" w:rsidR="000B5BA5" w:rsidRPr="002D67D9" w:rsidRDefault="00A31B88" w:rsidP="00C17C88">
      <w:r>
        <w:t xml:space="preserve">For the </w:t>
      </w:r>
      <w:r w:rsidR="00C17C88">
        <w:t xml:space="preserve">PhD program I am interested in spaceflight technology </w:t>
      </w:r>
      <w:r w:rsidR="00A346A4">
        <w:t xml:space="preserve">research </w:t>
      </w:r>
      <w:r w:rsidR="00C17C88">
        <w:t xml:space="preserve">and </w:t>
      </w:r>
      <w:r w:rsidR="00374F7C">
        <w:t xml:space="preserve">space system </w:t>
      </w:r>
      <w:r w:rsidR="00C17C88">
        <w:t>logistic</w:t>
      </w:r>
      <w:r w:rsidR="00374F7C">
        <w:t>s</w:t>
      </w:r>
      <w:r w:rsidR="00C17C88">
        <w:t xml:space="preserve">. </w:t>
      </w:r>
      <w:r w:rsidR="00A346A4">
        <w:t xml:space="preserve">It would be an honor to have an opportunity to </w:t>
      </w:r>
      <w:r w:rsidR="002D67D9">
        <w:t xml:space="preserve">be considered for the PhD program in the Department of Aeronautics and Astronautics at the MIT. I had a privilege to work with Dr. Jeffrey Hoffman on MOXIE and I would love to contribute towards his research in the future development of MOXIE and in design of advanced ISRU technologies. I am also interested in Dr. David Miller’s ‘in-orbit estimation of objects’ and ‘SPEHERs’ research. </w:t>
      </w:r>
    </w:p>
    <w:p w14:paraId="7874AF05" w14:textId="2F6B4456" w:rsidR="003356D6" w:rsidRDefault="003356D6" w:rsidP="00C17C88">
      <w:pPr>
        <w:rPr>
          <w:rFonts w:ascii="Times New Roman" w:eastAsia="Times New Roman" w:hAnsi="Times New Roman" w:cs="Times New Roman"/>
          <w:b/>
        </w:rPr>
      </w:pPr>
    </w:p>
    <w:p w14:paraId="56648E77" w14:textId="21F2F09E" w:rsidR="002D67D9" w:rsidRPr="002D67D9" w:rsidRDefault="003356D6" w:rsidP="002D67D9">
      <w:r w:rsidRPr="003356D6">
        <w:t xml:space="preserve">[1] </w:t>
      </w:r>
      <w:proofErr w:type="spellStart"/>
      <w:r w:rsidRPr="003356D6">
        <w:t>Hinterman</w:t>
      </w:r>
      <w:proofErr w:type="spellEnd"/>
      <w:r w:rsidRPr="003356D6">
        <w:t xml:space="preserve">, </w:t>
      </w:r>
      <w:proofErr w:type="gramStart"/>
      <w:r w:rsidRPr="003356D6">
        <w:t>Eric  (</w:t>
      </w:r>
      <w:proofErr w:type="gramEnd"/>
      <w:r w:rsidRPr="003356D6">
        <w:t>2018). Simulating Oxygen Production on Mars for MOXIE (Mars Oxygen In-Situ Resource Utilization Experiment).</w:t>
      </w:r>
      <w:r w:rsidR="002D67D9">
        <w:br/>
        <w:t xml:space="preserve">[2] </w:t>
      </w:r>
      <w:r w:rsidR="002D67D9" w:rsidRPr="002D67D9">
        <w:t xml:space="preserve">Khopkar, </w:t>
      </w:r>
      <w:proofErr w:type="gramStart"/>
      <w:r w:rsidR="002D67D9" w:rsidRPr="002D67D9">
        <w:t>P.(</w:t>
      </w:r>
      <w:proofErr w:type="gramEnd"/>
      <w:r w:rsidR="002D67D9" w:rsidRPr="002D67D9">
        <w:t>2014)."Hyperspectral Unmixing and Band Weighting for Multiple Endmember</w:t>
      </w:r>
    </w:p>
    <w:p w14:paraId="6ABA3D80" w14:textId="77777777" w:rsidR="002D67D9" w:rsidRPr="002D67D9" w:rsidRDefault="002D67D9" w:rsidP="002D67D9">
      <w:r w:rsidRPr="002D67D9">
        <w:t>Sets," Master’s Thesis, University of Missouri, Columbia, Missouri, USA</w:t>
      </w:r>
    </w:p>
    <w:p w14:paraId="412951E9" w14:textId="759F1529" w:rsidR="003356D6" w:rsidRDefault="002D67D9" w:rsidP="002D67D9">
      <w:r>
        <w:t xml:space="preserve">[3] </w:t>
      </w:r>
      <w:proofErr w:type="spellStart"/>
      <w:proofErr w:type="gramStart"/>
      <w:r w:rsidRPr="002D67D9">
        <w:t>Khopkar,P</w:t>
      </w:r>
      <w:proofErr w:type="spellEnd"/>
      <w:r w:rsidRPr="002D67D9">
        <w:t>.</w:t>
      </w:r>
      <w:proofErr w:type="gramEnd"/>
      <w:r w:rsidRPr="002D67D9">
        <w:t xml:space="preserve">; </w:t>
      </w:r>
      <w:proofErr w:type="spellStart"/>
      <w:r w:rsidRPr="002D67D9">
        <w:t>Zare</w:t>
      </w:r>
      <w:proofErr w:type="spellEnd"/>
      <w:r w:rsidRPr="002D67D9">
        <w:t xml:space="preserve">, </w:t>
      </w:r>
      <w:proofErr w:type="spellStart"/>
      <w:r w:rsidRPr="002D67D9">
        <w:t>A,"Simultaneous</w:t>
      </w:r>
      <w:proofErr w:type="spellEnd"/>
      <w:r w:rsidRPr="002D67D9">
        <w:t xml:space="preserve"> Band-weighting and Spectral Unmixing for Multiple Endmember</w:t>
      </w:r>
      <w:r>
        <w:t xml:space="preserve"> </w:t>
      </w:r>
      <w:r w:rsidRPr="002D67D9">
        <w:t>Sets," Geoscience and Remote Sensing Symposium (IGARSS), 2013 IEEE International ,vol., no., pp.2164,2167, 21-26 July 2013</w:t>
      </w:r>
    </w:p>
    <w:p w14:paraId="72FBBF5A" w14:textId="56811D0F" w:rsidR="00C5710E" w:rsidRDefault="00C5710E" w:rsidP="00C5710E">
      <w:r>
        <w:t>[4]</w:t>
      </w:r>
      <w:r w:rsidRPr="00C5710E">
        <w:rPr>
          <w:rFonts w:ascii="Times New Roman" w:hAnsi="Times New Roman" w:cs="Times New Roman"/>
          <w:sz w:val="20"/>
          <w:szCs w:val="20"/>
        </w:rPr>
        <w:t xml:space="preserve"> </w:t>
      </w:r>
      <w:r w:rsidRPr="00C5710E">
        <w:t xml:space="preserve">C. </w:t>
      </w:r>
      <w:proofErr w:type="spellStart"/>
      <w:r w:rsidRPr="00C5710E">
        <w:t>Giri</w:t>
      </w:r>
      <w:proofErr w:type="spellEnd"/>
      <w:r w:rsidRPr="00C5710E">
        <w:t xml:space="preserve">, </w:t>
      </w:r>
      <w:proofErr w:type="spellStart"/>
      <w:proofErr w:type="gramStart"/>
      <w:r w:rsidRPr="00C5710E">
        <w:t>Khopkar,P</w:t>
      </w:r>
      <w:proofErr w:type="spellEnd"/>
      <w:r w:rsidRPr="00C5710E">
        <w:t>.</w:t>
      </w:r>
      <w:proofErr w:type="gramEnd"/>
      <w:r w:rsidRPr="00C5710E">
        <w:t>, H.J. Cleaves, "Universal Mass Spectrometry-Based Life Detection," Planetary</w:t>
      </w:r>
      <w:r>
        <w:t xml:space="preserve"> </w:t>
      </w:r>
      <w:bookmarkStart w:id="0" w:name="_GoBack"/>
      <w:bookmarkEnd w:id="0"/>
      <w:r w:rsidRPr="00C5710E">
        <w:t>Science Vision 2050 Workshop, NASA Headquarters, Feb 27- March 1 2017</w:t>
      </w:r>
    </w:p>
    <w:p w14:paraId="6CF0C677" w14:textId="1EB85DCB" w:rsidR="002D67D9" w:rsidRDefault="002D67D9" w:rsidP="00C17C88"/>
    <w:p w14:paraId="25EAC9BB" w14:textId="3B49C647" w:rsidR="00A346A4" w:rsidRDefault="00A346A4" w:rsidP="00C17C88"/>
    <w:p w14:paraId="1848663D" w14:textId="2C8700D6" w:rsidR="00A346A4" w:rsidRDefault="00A346A4" w:rsidP="00C17C88"/>
    <w:sectPr w:rsidR="00A346A4" w:rsidSect="00741232">
      <w:pgSz w:w="12240" w:h="15840"/>
      <w:pgMar w:top="729" w:right="1440" w:bottom="64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58F4"/>
    <w:multiLevelType w:val="hybridMultilevel"/>
    <w:tmpl w:val="C5E68CA2"/>
    <w:lvl w:ilvl="0" w:tplc="EC5E864C">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C15"/>
    <w:rsid w:val="00001681"/>
    <w:rsid w:val="00005FE0"/>
    <w:rsid w:val="00013FD3"/>
    <w:rsid w:val="00036B1C"/>
    <w:rsid w:val="00083D2F"/>
    <w:rsid w:val="0008759A"/>
    <w:rsid w:val="000916A0"/>
    <w:rsid w:val="000B5BA5"/>
    <w:rsid w:val="000D0183"/>
    <w:rsid w:val="001513F9"/>
    <w:rsid w:val="00155BA0"/>
    <w:rsid w:val="001F069B"/>
    <w:rsid w:val="002B1F65"/>
    <w:rsid w:val="002B3075"/>
    <w:rsid w:val="002D67D9"/>
    <w:rsid w:val="002E236C"/>
    <w:rsid w:val="002F3383"/>
    <w:rsid w:val="00311839"/>
    <w:rsid w:val="00314B9C"/>
    <w:rsid w:val="003259F6"/>
    <w:rsid w:val="0033293E"/>
    <w:rsid w:val="003356D6"/>
    <w:rsid w:val="003423B1"/>
    <w:rsid w:val="00374F7C"/>
    <w:rsid w:val="00376B94"/>
    <w:rsid w:val="0039365F"/>
    <w:rsid w:val="003D5979"/>
    <w:rsid w:val="003E42C3"/>
    <w:rsid w:val="004100D4"/>
    <w:rsid w:val="0043667C"/>
    <w:rsid w:val="00484F82"/>
    <w:rsid w:val="00491C15"/>
    <w:rsid w:val="004929CB"/>
    <w:rsid w:val="004C0105"/>
    <w:rsid w:val="00501DF4"/>
    <w:rsid w:val="00507C3E"/>
    <w:rsid w:val="005145F3"/>
    <w:rsid w:val="0059019C"/>
    <w:rsid w:val="005A2320"/>
    <w:rsid w:val="005A3FC2"/>
    <w:rsid w:val="005E15A2"/>
    <w:rsid w:val="005F7593"/>
    <w:rsid w:val="00610300"/>
    <w:rsid w:val="0062577E"/>
    <w:rsid w:val="00681F7F"/>
    <w:rsid w:val="006A1069"/>
    <w:rsid w:val="006F4352"/>
    <w:rsid w:val="00706A0B"/>
    <w:rsid w:val="007163E7"/>
    <w:rsid w:val="00726B91"/>
    <w:rsid w:val="00741232"/>
    <w:rsid w:val="007531CF"/>
    <w:rsid w:val="007A124E"/>
    <w:rsid w:val="007D7235"/>
    <w:rsid w:val="007E47E5"/>
    <w:rsid w:val="00850124"/>
    <w:rsid w:val="0088359B"/>
    <w:rsid w:val="0088571E"/>
    <w:rsid w:val="00892014"/>
    <w:rsid w:val="008A00BE"/>
    <w:rsid w:val="008B2C81"/>
    <w:rsid w:val="00907A6B"/>
    <w:rsid w:val="0093480A"/>
    <w:rsid w:val="009572C7"/>
    <w:rsid w:val="009622BA"/>
    <w:rsid w:val="009A5A74"/>
    <w:rsid w:val="009B0ED5"/>
    <w:rsid w:val="009C0EDF"/>
    <w:rsid w:val="00A17F40"/>
    <w:rsid w:val="00A23864"/>
    <w:rsid w:val="00A31B88"/>
    <w:rsid w:val="00A346A4"/>
    <w:rsid w:val="00A611D2"/>
    <w:rsid w:val="00A61454"/>
    <w:rsid w:val="00A9548E"/>
    <w:rsid w:val="00AA1CD3"/>
    <w:rsid w:val="00AA6DD6"/>
    <w:rsid w:val="00B1531C"/>
    <w:rsid w:val="00B37369"/>
    <w:rsid w:val="00B925F7"/>
    <w:rsid w:val="00BF36AE"/>
    <w:rsid w:val="00C17C88"/>
    <w:rsid w:val="00C32401"/>
    <w:rsid w:val="00C32E6F"/>
    <w:rsid w:val="00C36087"/>
    <w:rsid w:val="00C46553"/>
    <w:rsid w:val="00C47FEB"/>
    <w:rsid w:val="00C5710E"/>
    <w:rsid w:val="00CD1A9C"/>
    <w:rsid w:val="00CD2596"/>
    <w:rsid w:val="00CE1E2B"/>
    <w:rsid w:val="00CE72DD"/>
    <w:rsid w:val="00CF1945"/>
    <w:rsid w:val="00CF1FC6"/>
    <w:rsid w:val="00D018A1"/>
    <w:rsid w:val="00D27578"/>
    <w:rsid w:val="00D3711C"/>
    <w:rsid w:val="00D5637B"/>
    <w:rsid w:val="00D57F63"/>
    <w:rsid w:val="00D72BDD"/>
    <w:rsid w:val="00D92B16"/>
    <w:rsid w:val="00DC7AEC"/>
    <w:rsid w:val="00DF5FEF"/>
    <w:rsid w:val="00E262F5"/>
    <w:rsid w:val="00E419DF"/>
    <w:rsid w:val="00E62293"/>
    <w:rsid w:val="00E74B15"/>
    <w:rsid w:val="00E83F5C"/>
    <w:rsid w:val="00EB3BDE"/>
    <w:rsid w:val="00EC131C"/>
    <w:rsid w:val="00EC2208"/>
    <w:rsid w:val="00F43390"/>
    <w:rsid w:val="00F43905"/>
    <w:rsid w:val="00F55BC8"/>
    <w:rsid w:val="00FC0260"/>
    <w:rsid w:val="00FD0FFE"/>
    <w:rsid w:val="00FE1E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E2CB9D"/>
  <w14:defaultImageDpi w14:val="300"/>
  <w15:chartTrackingRefBased/>
  <w15:docId w15:val="{4FFF7EF1-E9B8-C443-A811-1BBFCF5F9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19C"/>
    <w:pPr>
      <w:ind w:left="720"/>
      <w:contextualSpacing/>
    </w:pPr>
  </w:style>
  <w:style w:type="character" w:styleId="CommentReference">
    <w:name w:val="annotation reference"/>
    <w:basedOn w:val="DefaultParagraphFont"/>
    <w:uiPriority w:val="99"/>
    <w:semiHidden/>
    <w:unhideWhenUsed/>
    <w:rsid w:val="004929CB"/>
    <w:rPr>
      <w:sz w:val="16"/>
      <w:szCs w:val="16"/>
    </w:rPr>
  </w:style>
  <w:style w:type="paragraph" w:styleId="CommentText">
    <w:name w:val="annotation text"/>
    <w:basedOn w:val="Normal"/>
    <w:link w:val="CommentTextChar"/>
    <w:uiPriority w:val="99"/>
    <w:semiHidden/>
    <w:unhideWhenUsed/>
    <w:rsid w:val="004929CB"/>
    <w:rPr>
      <w:sz w:val="20"/>
      <w:szCs w:val="20"/>
    </w:rPr>
  </w:style>
  <w:style w:type="character" w:customStyle="1" w:styleId="CommentTextChar">
    <w:name w:val="Comment Text Char"/>
    <w:basedOn w:val="DefaultParagraphFont"/>
    <w:link w:val="CommentText"/>
    <w:uiPriority w:val="99"/>
    <w:semiHidden/>
    <w:rsid w:val="004929CB"/>
    <w:rPr>
      <w:sz w:val="20"/>
      <w:szCs w:val="20"/>
    </w:rPr>
  </w:style>
  <w:style w:type="paragraph" w:styleId="CommentSubject">
    <w:name w:val="annotation subject"/>
    <w:basedOn w:val="CommentText"/>
    <w:next w:val="CommentText"/>
    <w:link w:val="CommentSubjectChar"/>
    <w:uiPriority w:val="99"/>
    <w:semiHidden/>
    <w:unhideWhenUsed/>
    <w:rsid w:val="004929CB"/>
    <w:rPr>
      <w:b/>
      <w:bCs/>
    </w:rPr>
  </w:style>
  <w:style w:type="character" w:customStyle="1" w:styleId="CommentSubjectChar">
    <w:name w:val="Comment Subject Char"/>
    <w:basedOn w:val="CommentTextChar"/>
    <w:link w:val="CommentSubject"/>
    <w:uiPriority w:val="99"/>
    <w:semiHidden/>
    <w:rsid w:val="004929CB"/>
    <w:rPr>
      <w:b/>
      <w:bCs/>
      <w:sz w:val="20"/>
      <w:szCs w:val="20"/>
    </w:rPr>
  </w:style>
  <w:style w:type="paragraph" w:styleId="BalloonText">
    <w:name w:val="Balloon Text"/>
    <w:basedOn w:val="Normal"/>
    <w:link w:val="BalloonTextChar"/>
    <w:uiPriority w:val="99"/>
    <w:semiHidden/>
    <w:unhideWhenUsed/>
    <w:rsid w:val="004929C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929CB"/>
    <w:rPr>
      <w:rFonts w:ascii="Times New Roman" w:hAnsi="Times New Roman" w:cs="Times New Roman"/>
      <w:sz w:val="18"/>
      <w:szCs w:val="18"/>
    </w:rPr>
  </w:style>
  <w:style w:type="paragraph" w:styleId="Revision">
    <w:name w:val="Revision"/>
    <w:hidden/>
    <w:uiPriority w:val="99"/>
    <w:semiHidden/>
    <w:rsid w:val="00B92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70378">
      <w:bodyDiv w:val="1"/>
      <w:marLeft w:val="0"/>
      <w:marRight w:val="0"/>
      <w:marTop w:val="0"/>
      <w:marBottom w:val="0"/>
      <w:divBdr>
        <w:top w:val="none" w:sz="0" w:space="0" w:color="auto"/>
        <w:left w:val="none" w:sz="0" w:space="0" w:color="auto"/>
        <w:bottom w:val="none" w:sz="0" w:space="0" w:color="auto"/>
        <w:right w:val="none" w:sz="0" w:space="0" w:color="auto"/>
      </w:divBdr>
    </w:div>
    <w:div w:id="208104609">
      <w:bodyDiv w:val="1"/>
      <w:marLeft w:val="0"/>
      <w:marRight w:val="0"/>
      <w:marTop w:val="0"/>
      <w:marBottom w:val="0"/>
      <w:divBdr>
        <w:top w:val="none" w:sz="0" w:space="0" w:color="auto"/>
        <w:left w:val="none" w:sz="0" w:space="0" w:color="auto"/>
        <w:bottom w:val="none" w:sz="0" w:space="0" w:color="auto"/>
        <w:right w:val="none" w:sz="0" w:space="0" w:color="auto"/>
      </w:divBdr>
    </w:div>
    <w:div w:id="398284332">
      <w:bodyDiv w:val="1"/>
      <w:marLeft w:val="0"/>
      <w:marRight w:val="0"/>
      <w:marTop w:val="0"/>
      <w:marBottom w:val="0"/>
      <w:divBdr>
        <w:top w:val="none" w:sz="0" w:space="0" w:color="auto"/>
        <w:left w:val="none" w:sz="0" w:space="0" w:color="auto"/>
        <w:bottom w:val="none" w:sz="0" w:space="0" w:color="auto"/>
        <w:right w:val="none" w:sz="0" w:space="0" w:color="auto"/>
      </w:divBdr>
    </w:div>
    <w:div w:id="477455660">
      <w:bodyDiv w:val="1"/>
      <w:marLeft w:val="0"/>
      <w:marRight w:val="0"/>
      <w:marTop w:val="0"/>
      <w:marBottom w:val="0"/>
      <w:divBdr>
        <w:top w:val="none" w:sz="0" w:space="0" w:color="auto"/>
        <w:left w:val="none" w:sz="0" w:space="0" w:color="auto"/>
        <w:bottom w:val="none" w:sz="0" w:space="0" w:color="auto"/>
        <w:right w:val="none" w:sz="0" w:space="0" w:color="auto"/>
      </w:divBdr>
    </w:div>
    <w:div w:id="517737628">
      <w:bodyDiv w:val="1"/>
      <w:marLeft w:val="0"/>
      <w:marRight w:val="0"/>
      <w:marTop w:val="0"/>
      <w:marBottom w:val="0"/>
      <w:divBdr>
        <w:top w:val="none" w:sz="0" w:space="0" w:color="auto"/>
        <w:left w:val="none" w:sz="0" w:space="0" w:color="auto"/>
        <w:bottom w:val="none" w:sz="0" w:space="0" w:color="auto"/>
        <w:right w:val="none" w:sz="0" w:space="0" w:color="auto"/>
      </w:divBdr>
    </w:div>
    <w:div w:id="783765371">
      <w:bodyDiv w:val="1"/>
      <w:marLeft w:val="0"/>
      <w:marRight w:val="0"/>
      <w:marTop w:val="0"/>
      <w:marBottom w:val="0"/>
      <w:divBdr>
        <w:top w:val="none" w:sz="0" w:space="0" w:color="auto"/>
        <w:left w:val="none" w:sz="0" w:space="0" w:color="auto"/>
        <w:bottom w:val="none" w:sz="0" w:space="0" w:color="auto"/>
        <w:right w:val="none" w:sz="0" w:space="0" w:color="auto"/>
      </w:divBdr>
    </w:div>
    <w:div w:id="1152410534">
      <w:bodyDiv w:val="1"/>
      <w:marLeft w:val="0"/>
      <w:marRight w:val="0"/>
      <w:marTop w:val="0"/>
      <w:marBottom w:val="0"/>
      <w:divBdr>
        <w:top w:val="none" w:sz="0" w:space="0" w:color="auto"/>
        <w:left w:val="none" w:sz="0" w:space="0" w:color="auto"/>
        <w:bottom w:val="none" w:sz="0" w:space="0" w:color="auto"/>
        <w:right w:val="none" w:sz="0" w:space="0" w:color="auto"/>
      </w:divBdr>
    </w:div>
    <w:div w:id="1167790077">
      <w:bodyDiv w:val="1"/>
      <w:marLeft w:val="0"/>
      <w:marRight w:val="0"/>
      <w:marTop w:val="0"/>
      <w:marBottom w:val="0"/>
      <w:divBdr>
        <w:top w:val="none" w:sz="0" w:space="0" w:color="auto"/>
        <w:left w:val="none" w:sz="0" w:space="0" w:color="auto"/>
        <w:bottom w:val="none" w:sz="0" w:space="0" w:color="auto"/>
        <w:right w:val="none" w:sz="0" w:space="0" w:color="auto"/>
      </w:divBdr>
    </w:div>
    <w:div w:id="1218316084">
      <w:bodyDiv w:val="1"/>
      <w:marLeft w:val="0"/>
      <w:marRight w:val="0"/>
      <w:marTop w:val="0"/>
      <w:marBottom w:val="0"/>
      <w:divBdr>
        <w:top w:val="none" w:sz="0" w:space="0" w:color="auto"/>
        <w:left w:val="none" w:sz="0" w:space="0" w:color="auto"/>
        <w:bottom w:val="none" w:sz="0" w:space="0" w:color="auto"/>
        <w:right w:val="none" w:sz="0" w:space="0" w:color="auto"/>
      </w:divBdr>
    </w:div>
    <w:div w:id="1333558062">
      <w:bodyDiv w:val="1"/>
      <w:marLeft w:val="0"/>
      <w:marRight w:val="0"/>
      <w:marTop w:val="0"/>
      <w:marBottom w:val="0"/>
      <w:divBdr>
        <w:top w:val="none" w:sz="0" w:space="0" w:color="auto"/>
        <w:left w:val="none" w:sz="0" w:space="0" w:color="auto"/>
        <w:bottom w:val="none" w:sz="0" w:space="0" w:color="auto"/>
        <w:right w:val="none" w:sz="0" w:space="0" w:color="auto"/>
      </w:divBdr>
    </w:div>
    <w:div w:id="1387293598">
      <w:bodyDiv w:val="1"/>
      <w:marLeft w:val="0"/>
      <w:marRight w:val="0"/>
      <w:marTop w:val="0"/>
      <w:marBottom w:val="0"/>
      <w:divBdr>
        <w:top w:val="none" w:sz="0" w:space="0" w:color="auto"/>
        <w:left w:val="none" w:sz="0" w:space="0" w:color="auto"/>
        <w:bottom w:val="none" w:sz="0" w:space="0" w:color="auto"/>
        <w:right w:val="none" w:sz="0" w:space="0" w:color="auto"/>
      </w:divBdr>
    </w:div>
    <w:div w:id="1413893475">
      <w:bodyDiv w:val="1"/>
      <w:marLeft w:val="0"/>
      <w:marRight w:val="0"/>
      <w:marTop w:val="0"/>
      <w:marBottom w:val="0"/>
      <w:divBdr>
        <w:top w:val="none" w:sz="0" w:space="0" w:color="auto"/>
        <w:left w:val="none" w:sz="0" w:space="0" w:color="auto"/>
        <w:bottom w:val="none" w:sz="0" w:space="0" w:color="auto"/>
        <w:right w:val="none" w:sz="0" w:space="0" w:color="auto"/>
      </w:divBdr>
    </w:div>
    <w:div w:id="1463770319">
      <w:bodyDiv w:val="1"/>
      <w:marLeft w:val="0"/>
      <w:marRight w:val="0"/>
      <w:marTop w:val="0"/>
      <w:marBottom w:val="0"/>
      <w:divBdr>
        <w:top w:val="none" w:sz="0" w:space="0" w:color="auto"/>
        <w:left w:val="none" w:sz="0" w:space="0" w:color="auto"/>
        <w:bottom w:val="none" w:sz="0" w:space="0" w:color="auto"/>
        <w:right w:val="none" w:sz="0" w:space="0" w:color="auto"/>
      </w:divBdr>
    </w:div>
    <w:div w:id="1499536752">
      <w:bodyDiv w:val="1"/>
      <w:marLeft w:val="0"/>
      <w:marRight w:val="0"/>
      <w:marTop w:val="0"/>
      <w:marBottom w:val="0"/>
      <w:divBdr>
        <w:top w:val="none" w:sz="0" w:space="0" w:color="auto"/>
        <w:left w:val="none" w:sz="0" w:space="0" w:color="auto"/>
        <w:bottom w:val="none" w:sz="0" w:space="0" w:color="auto"/>
        <w:right w:val="none" w:sz="0" w:space="0" w:color="auto"/>
      </w:divBdr>
    </w:div>
    <w:div w:id="1549681182">
      <w:bodyDiv w:val="1"/>
      <w:marLeft w:val="0"/>
      <w:marRight w:val="0"/>
      <w:marTop w:val="0"/>
      <w:marBottom w:val="0"/>
      <w:divBdr>
        <w:top w:val="none" w:sz="0" w:space="0" w:color="auto"/>
        <w:left w:val="none" w:sz="0" w:space="0" w:color="auto"/>
        <w:bottom w:val="none" w:sz="0" w:space="0" w:color="auto"/>
        <w:right w:val="none" w:sz="0" w:space="0" w:color="auto"/>
      </w:divBdr>
    </w:div>
    <w:div w:id="1604535351">
      <w:bodyDiv w:val="1"/>
      <w:marLeft w:val="0"/>
      <w:marRight w:val="0"/>
      <w:marTop w:val="0"/>
      <w:marBottom w:val="0"/>
      <w:divBdr>
        <w:top w:val="none" w:sz="0" w:space="0" w:color="auto"/>
        <w:left w:val="none" w:sz="0" w:space="0" w:color="auto"/>
        <w:bottom w:val="none" w:sz="0" w:space="0" w:color="auto"/>
        <w:right w:val="none" w:sz="0" w:space="0" w:color="auto"/>
      </w:divBdr>
    </w:div>
    <w:div w:id="1622153041">
      <w:bodyDiv w:val="1"/>
      <w:marLeft w:val="0"/>
      <w:marRight w:val="0"/>
      <w:marTop w:val="0"/>
      <w:marBottom w:val="0"/>
      <w:divBdr>
        <w:top w:val="none" w:sz="0" w:space="0" w:color="auto"/>
        <w:left w:val="none" w:sz="0" w:space="0" w:color="auto"/>
        <w:bottom w:val="none" w:sz="0" w:space="0" w:color="auto"/>
        <w:right w:val="none" w:sz="0" w:space="0" w:color="auto"/>
      </w:divBdr>
    </w:div>
    <w:div w:id="1767536723">
      <w:bodyDiv w:val="1"/>
      <w:marLeft w:val="0"/>
      <w:marRight w:val="0"/>
      <w:marTop w:val="0"/>
      <w:marBottom w:val="0"/>
      <w:divBdr>
        <w:top w:val="none" w:sz="0" w:space="0" w:color="auto"/>
        <w:left w:val="none" w:sz="0" w:space="0" w:color="auto"/>
        <w:bottom w:val="none" w:sz="0" w:space="0" w:color="auto"/>
        <w:right w:val="none" w:sz="0" w:space="0" w:color="auto"/>
      </w:divBdr>
    </w:div>
    <w:div w:id="198077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2</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Khopkar</dc:creator>
  <cp:keywords/>
  <dc:description/>
  <cp:lastModifiedBy>Piyush Khopkar</cp:lastModifiedBy>
  <cp:revision>19</cp:revision>
  <dcterms:created xsi:type="dcterms:W3CDTF">2018-11-04T21:50:00Z</dcterms:created>
  <dcterms:modified xsi:type="dcterms:W3CDTF">2018-11-10T16:44:00Z</dcterms:modified>
</cp:coreProperties>
</file>